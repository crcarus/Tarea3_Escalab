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63B9D" w14:textId="77777777" w:rsidR="005C19E0" w:rsidRPr="005C19E0" w:rsidRDefault="005C19E0" w:rsidP="005C19E0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CL"/>
        </w:rPr>
      </w:pPr>
      <w:r w:rsidRPr="005C19E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CL"/>
        </w:rPr>
        <w:t>Tarea 3</w:t>
      </w:r>
    </w:p>
    <w:p w14:paraId="3619D040" w14:textId="77777777" w:rsidR="005C19E0" w:rsidRPr="005C19E0" w:rsidRDefault="005C19E0" w:rsidP="005C19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proofErr w:type="gramStart"/>
      <w:r w:rsidRPr="005C19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Hola a todos!</w:t>
      </w:r>
      <w:proofErr w:type="gramEnd"/>
      <w:r w:rsidRPr="005C19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 xml:space="preserve"> les dejo la tarea para que la revisen. Recuerden que la tarea va con algunas </w:t>
      </w:r>
      <w:r w:rsidRPr="005C19E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CL"/>
        </w:rPr>
        <w:t>2</w:t>
      </w:r>
      <w:r w:rsidRPr="005C19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 décimas para la evaluación final.</w:t>
      </w:r>
    </w:p>
    <w:p w14:paraId="1756F567" w14:textId="77777777" w:rsidR="005C19E0" w:rsidRPr="005C19E0" w:rsidRDefault="005C19E0" w:rsidP="005C19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r w:rsidRPr="005C19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 xml:space="preserve">Para la tarea seguiremos utilizando el </w:t>
      </w:r>
      <w:proofErr w:type="spellStart"/>
      <w:r w:rsidRPr="005C19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json</w:t>
      </w:r>
      <w:proofErr w:type="spellEnd"/>
      <w:r w:rsidRPr="005C19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 xml:space="preserve"> de </w:t>
      </w:r>
      <w:r w:rsidRPr="005C19E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CL"/>
        </w:rPr>
        <w:t>sandwichOrders.js</w:t>
      </w:r>
      <w:r w:rsidRPr="005C19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 que se encuentra en la </w:t>
      </w:r>
      <w:r w:rsidRPr="005C19E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CL"/>
        </w:rPr>
        <w:t>clase 8</w:t>
      </w:r>
    </w:p>
    <w:p w14:paraId="7E113533" w14:textId="77777777" w:rsidR="005C19E0" w:rsidRPr="005C19E0" w:rsidRDefault="005C19E0" w:rsidP="005C19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r w:rsidRPr="005C19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Recuerden solo utilizar </w:t>
      </w:r>
      <w:proofErr w:type="spellStart"/>
      <w:r w:rsidRPr="005C19E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CL"/>
        </w:rPr>
        <w:t>let</w:t>
      </w:r>
      <w:proofErr w:type="spellEnd"/>
      <w:r w:rsidRPr="005C19E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CL"/>
        </w:rPr>
        <w:t xml:space="preserve"> o </w:t>
      </w:r>
      <w:proofErr w:type="spellStart"/>
      <w:r w:rsidRPr="005C19E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CL"/>
        </w:rPr>
        <w:t>const</w:t>
      </w:r>
      <w:proofErr w:type="spellEnd"/>
      <w:r w:rsidRPr="005C19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 de ahora en adelante, ya no más </w:t>
      </w:r>
      <w:del w:id="0" w:author="Unknown">
        <w:r w:rsidRPr="005C19E0">
          <w:rPr>
            <w:rFonts w:ascii="Segoe UI" w:eastAsia="Times New Roman" w:hAnsi="Segoe UI" w:cs="Segoe UI"/>
            <w:color w:val="24292E"/>
            <w:sz w:val="24"/>
            <w:szCs w:val="24"/>
            <w:lang w:eastAsia="es-CL"/>
          </w:rPr>
          <w:delText>var</w:delText>
        </w:r>
      </w:del>
    </w:p>
    <w:p w14:paraId="7532DBFC" w14:textId="77777777" w:rsidR="005C19E0" w:rsidRPr="005C19E0" w:rsidRDefault="005C19E0" w:rsidP="005C19E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CL"/>
        </w:rPr>
      </w:pPr>
      <w:r w:rsidRPr="005C19E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CL"/>
        </w:rPr>
        <w:t>Crear las siguientes funciones flecha</w:t>
      </w:r>
    </w:p>
    <w:p w14:paraId="3B2E597E" w14:textId="77777777" w:rsidR="005C19E0" w:rsidRPr="005C19E0" w:rsidRDefault="005C19E0" w:rsidP="005C19E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r w:rsidRPr="005C19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Función que me permita encontrar todas las ordenes que contengan de </w:t>
      </w:r>
      <w:proofErr w:type="spellStart"/>
      <w:r w:rsidRPr="005C19E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CL"/>
        </w:rPr>
        <w:t>ingredients</w:t>
      </w:r>
      <w:proofErr w:type="spellEnd"/>
      <w:r w:rsidRPr="005C19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 lechuga y palta</w:t>
      </w:r>
    </w:p>
    <w:p w14:paraId="7C2C15DB" w14:textId="77777777" w:rsidR="005C19E0" w:rsidRPr="005C19E0" w:rsidRDefault="005C19E0" w:rsidP="005C19E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r w:rsidRPr="005C19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Función que me permita encontrar una orden a través del id y que me devuelva un </w:t>
      </w:r>
      <w:proofErr w:type="spellStart"/>
      <w:r w:rsidRPr="005C19E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CL"/>
        </w:rPr>
        <w:t>string</w:t>
      </w:r>
      <w:proofErr w:type="spellEnd"/>
      <w:r w:rsidRPr="005C19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 con el siguiente formato de ejemplo: </w:t>
      </w:r>
      <w:r w:rsidRPr="005C19E0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>La orden fue realizada el (09-10-2020), la orden llevó (mechada) y (</w:t>
      </w:r>
      <w:proofErr w:type="spellStart"/>
      <w:r w:rsidRPr="005C19E0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>bagette</w:t>
      </w:r>
      <w:proofErr w:type="spellEnd"/>
      <w:r w:rsidRPr="005C19E0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>)</w:t>
      </w:r>
      <w:r w:rsidRPr="005C19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. En caso de no encontrar nada a través del id, el mensaje, a modo de ejemplo, deberá ser: </w:t>
      </w:r>
      <w:r w:rsidRPr="005C19E0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>No se encontró la orden con id (800)</w:t>
      </w:r>
    </w:p>
    <w:p w14:paraId="424F5FA8" w14:textId="77777777" w:rsidR="005C19E0" w:rsidRPr="005C19E0" w:rsidRDefault="005C19E0" w:rsidP="005C19E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r w:rsidRPr="005C19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Las palabras encerradas en paréntesis corresponden a información que debe venir desde la búsqueda.</w:t>
      </w:r>
    </w:p>
    <w:p w14:paraId="7A15757D" w14:textId="77777777" w:rsidR="005C19E0" w:rsidRPr="005C19E0" w:rsidRDefault="005C19E0" w:rsidP="005C19E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r w:rsidRPr="005C19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Usar </w:t>
      </w:r>
      <w:proofErr w:type="spellStart"/>
      <w:r w:rsidRPr="005C19E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CL"/>
        </w:rPr>
        <w:t>destructuración</w:t>
      </w:r>
      <w:proofErr w:type="spellEnd"/>
      <w:r w:rsidRPr="005C19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 </w:t>
      </w:r>
      <w:hyperlink r:id="rId5" w:history="1">
        <w:r w:rsidRPr="005C19E0">
          <w:rPr>
            <w:rFonts w:ascii="Segoe UI" w:eastAsia="Times New Roman" w:hAnsi="Segoe UI" w:cs="Segoe UI"/>
            <w:color w:val="0000FF"/>
            <w:sz w:val="24"/>
            <w:szCs w:val="24"/>
            <w:lang w:eastAsia="es-CL"/>
          </w:rPr>
          <w:t>-&gt; Documentación &lt;-</w:t>
        </w:r>
      </w:hyperlink>
    </w:p>
    <w:p w14:paraId="244924DD" w14:textId="77777777" w:rsidR="005C19E0" w:rsidRPr="005C19E0" w:rsidRDefault="005C19E0" w:rsidP="005C19E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r w:rsidRPr="005C19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Función que me permita encontrar una orden a través del id y que me indique si la orden incluye </w:t>
      </w:r>
      <w:r w:rsidRPr="005C19E0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>pepinillos</w:t>
      </w:r>
      <w:r w:rsidRPr="005C19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 entre sus </w:t>
      </w:r>
      <w:proofErr w:type="spellStart"/>
      <w:r w:rsidRPr="005C19E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CL"/>
        </w:rPr>
        <w:t>ingredients</w:t>
      </w:r>
      <w:proofErr w:type="spellEnd"/>
      <w:r w:rsidRPr="005C19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, debería devolver un </w:t>
      </w:r>
      <w:proofErr w:type="spellStart"/>
      <w:r w:rsidRPr="005C19E0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>true|false</w:t>
      </w:r>
      <w:proofErr w:type="spellEnd"/>
      <w:r w:rsidRPr="005C19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 como respuesta.</w:t>
      </w:r>
    </w:p>
    <w:p w14:paraId="2517EDDB" w14:textId="77777777" w:rsidR="005C19E0" w:rsidRPr="005C19E0" w:rsidRDefault="005C19E0" w:rsidP="005C19E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r w:rsidRPr="005C19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 xml:space="preserve">Función que me permita encontrar </w:t>
      </w:r>
      <w:proofErr w:type="gramStart"/>
      <w:r w:rsidRPr="005C19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todas las orden</w:t>
      </w:r>
      <w:proofErr w:type="gramEnd"/>
      <w:r w:rsidRPr="005C19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 xml:space="preserve"> que se hicieron en un día en específico, es decir, si yo coloco </w:t>
      </w:r>
      <w:r w:rsidRPr="005C19E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CL"/>
        </w:rPr>
        <w:t>20-10-2020</w:t>
      </w:r>
      <w:r w:rsidRPr="005C19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, la función me debería devolver: </w:t>
      </w:r>
      <w:r w:rsidRPr="005C19E0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 xml:space="preserve">Se encontraron N </w:t>
      </w:r>
      <w:proofErr w:type="spellStart"/>
      <w:r w:rsidRPr="005C19E0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>ordenes</w:t>
      </w:r>
      <w:proofErr w:type="spellEnd"/>
      <w:r w:rsidRPr="005C19E0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 xml:space="preserve"> para la fecha 20-10-2020</w:t>
      </w:r>
      <w:r w:rsidRPr="005C19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.</w:t>
      </w:r>
    </w:p>
    <w:p w14:paraId="220CAD8C" w14:textId="77777777" w:rsidR="005C19E0" w:rsidRPr="005C19E0" w:rsidRDefault="005C19E0" w:rsidP="005C19E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r w:rsidRPr="005C19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 xml:space="preserve">Función que me devuelva las fechas de todas las ordenes que tuvieron como </w:t>
      </w:r>
      <w:proofErr w:type="spellStart"/>
      <w:r w:rsidRPr="005C19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proteina</w:t>
      </w:r>
      <w:proofErr w:type="spellEnd"/>
      <w:r w:rsidRPr="005C19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 </w:t>
      </w:r>
      <w:proofErr w:type="spellStart"/>
      <w:r w:rsidRPr="005C19E0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>not</w:t>
      </w:r>
      <w:proofErr w:type="spellEnd"/>
      <w:r w:rsidRPr="005C19E0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 xml:space="preserve"> </w:t>
      </w:r>
      <w:proofErr w:type="spellStart"/>
      <w:r w:rsidRPr="005C19E0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>burger</w:t>
      </w:r>
      <w:proofErr w:type="spellEnd"/>
      <w:r w:rsidRPr="005C19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 xml:space="preserve"> y de </w:t>
      </w:r>
      <w:proofErr w:type="spellStart"/>
      <w:r w:rsidRPr="005C19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ingredients</w:t>
      </w:r>
      <w:proofErr w:type="spellEnd"/>
      <w:r w:rsidRPr="005C19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 </w:t>
      </w:r>
      <w:r w:rsidRPr="005C19E0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>cebolla caramelizada</w:t>
      </w:r>
    </w:p>
    <w:p w14:paraId="5B6A962B" w14:textId="77777777" w:rsidR="005C19E0" w:rsidRPr="005C19E0" w:rsidRDefault="005C19E0" w:rsidP="005C19E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L"/>
        </w:rPr>
      </w:pPr>
      <w:r w:rsidRPr="005C19E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L"/>
        </w:rPr>
        <w:t xml:space="preserve">Ejercicio </w:t>
      </w:r>
      <w:proofErr w:type="spellStart"/>
      <w:r w:rsidRPr="005C19E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L"/>
        </w:rPr>
        <w:t>dificil</w:t>
      </w:r>
      <w:proofErr w:type="spellEnd"/>
    </w:p>
    <w:p w14:paraId="230FE64F" w14:textId="77777777" w:rsidR="005C19E0" w:rsidRPr="005C19E0" w:rsidRDefault="005C19E0" w:rsidP="005C19E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r w:rsidRPr="005C19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 xml:space="preserve">No es obligatorio que lo completen pero les servirá para entender </w:t>
      </w:r>
      <w:proofErr w:type="spellStart"/>
      <w:r w:rsidRPr="005C19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como</w:t>
      </w:r>
      <w:proofErr w:type="spellEnd"/>
      <w:r w:rsidRPr="005C19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 xml:space="preserve"> </w:t>
      </w:r>
      <w:proofErr w:type="gramStart"/>
      <w:r w:rsidRPr="005C19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funciona </w:t>
      </w:r>
      <w:r w:rsidRPr="005C19E0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>.reduce</w:t>
      </w:r>
      <w:proofErr w:type="gramEnd"/>
      <w:r w:rsidRPr="005C19E0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>()</w:t>
      </w:r>
    </w:p>
    <w:p w14:paraId="340333C0" w14:textId="77777777" w:rsidR="005C19E0" w:rsidRPr="005C19E0" w:rsidRDefault="005C19E0" w:rsidP="005C19E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r w:rsidRPr="005C19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Función que me devuelva un objeto, con la cantidad correspondiente de ordenes por cada </w:t>
      </w:r>
      <w:r w:rsidRPr="005C19E0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>bread</w:t>
      </w:r>
      <w:r w:rsidRPr="005C19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:</w:t>
      </w:r>
    </w:p>
    <w:p w14:paraId="79E5186D" w14:textId="77777777" w:rsidR="005C19E0" w:rsidRPr="005C19E0" w:rsidRDefault="005C19E0" w:rsidP="005C19E0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r w:rsidRPr="005C19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 xml:space="preserve">Deben </w:t>
      </w:r>
      <w:proofErr w:type="gramStart"/>
      <w:r w:rsidRPr="005C19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usar </w:t>
      </w:r>
      <w:r w:rsidRPr="005C19E0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>.reduce</w:t>
      </w:r>
      <w:proofErr w:type="gramEnd"/>
      <w:r w:rsidRPr="005C19E0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>()</w:t>
      </w:r>
    </w:p>
    <w:p w14:paraId="64E6F8F8" w14:textId="77777777" w:rsidR="005C19E0" w:rsidRPr="005C19E0" w:rsidRDefault="005C19E0" w:rsidP="005C19E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r w:rsidRPr="005C19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lastRenderedPageBreak/>
        <w:t>La lista de ingredientes es la siguiente:</w:t>
      </w:r>
    </w:p>
    <w:p w14:paraId="0BEA272D" w14:textId="77777777" w:rsidR="005C19E0" w:rsidRPr="005C19E0" w:rsidRDefault="005C19E0" w:rsidP="005C1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</w:pPr>
      <w:r w:rsidRPr="005C19E0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 xml:space="preserve"> </w:t>
      </w:r>
      <w:proofErr w:type="spellStart"/>
      <w:r w:rsidRPr="005C19E0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>const</w:t>
      </w:r>
      <w:proofErr w:type="spellEnd"/>
      <w:r w:rsidRPr="005C19E0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 xml:space="preserve"> </w:t>
      </w:r>
      <w:proofErr w:type="spellStart"/>
      <w:r w:rsidRPr="005C19E0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>breads</w:t>
      </w:r>
      <w:proofErr w:type="spellEnd"/>
      <w:r w:rsidRPr="005C19E0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 xml:space="preserve"> = ["</w:t>
      </w:r>
      <w:proofErr w:type="spellStart"/>
      <w:r w:rsidRPr="005C19E0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>bagette</w:t>
      </w:r>
      <w:proofErr w:type="spellEnd"/>
      <w:r w:rsidRPr="005C19E0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>", "brioche", "pita", "marraqueta", "hallulla"]</w:t>
      </w:r>
    </w:p>
    <w:p w14:paraId="30ED9E19" w14:textId="77777777" w:rsidR="005C19E0" w:rsidRPr="005C19E0" w:rsidRDefault="005C19E0" w:rsidP="005C19E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r w:rsidRPr="005C19E0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Resultado de la operación para que puedan evaluar:</w:t>
      </w:r>
    </w:p>
    <w:p w14:paraId="26D6FA21" w14:textId="77777777" w:rsidR="005C19E0" w:rsidRPr="005C19E0" w:rsidRDefault="005C19E0" w:rsidP="005C1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</w:pPr>
      <w:proofErr w:type="spellStart"/>
      <w:r w:rsidRPr="005C19E0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>Result</w:t>
      </w:r>
      <w:proofErr w:type="spellEnd"/>
      <w:r w:rsidRPr="005C19E0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>:</w:t>
      </w:r>
    </w:p>
    <w:p w14:paraId="20467DAF" w14:textId="77777777" w:rsidR="005C19E0" w:rsidRPr="005C19E0" w:rsidRDefault="005C19E0" w:rsidP="005C1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</w:pPr>
      <w:r w:rsidRPr="005C19E0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>{</w:t>
      </w:r>
    </w:p>
    <w:p w14:paraId="4B50772B" w14:textId="77777777" w:rsidR="005C19E0" w:rsidRPr="005C19E0" w:rsidRDefault="005C19E0" w:rsidP="005C1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</w:pPr>
      <w:r w:rsidRPr="005C19E0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 xml:space="preserve">    hallulla: 335,</w:t>
      </w:r>
    </w:p>
    <w:p w14:paraId="68F8893B" w14:textId="77777777" w:rsidR="005C19E0" w:rsidRPr="005C19E0" w:rsidRDefault="005C19E0" w:rsidP="005C1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</w:pPr>
      <w:r w:rsidRPr="005C19E0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 xml:space="preserve">    marraqueta: 438,</w:t>
      </w:r>
    </w:p>
    <w:p w14:paraId="21B589C2" w14:textId="77777777" w:rsidR="005C19E0" w:rsidRPr="005C19E0" w:rsidRDefault="005C19E0" w:rsidP="005C1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</w:pPr>
      <w:r w:rsidRPr="005C19E0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 xml:space="preserve">    </w:t>
      </w:r>
      <w:proofErr w:type="spellStart"/>
      <w:r w:rsidRPr="005C19E0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>bagette</w:t>
      </w:r>
      <w:proofErr w:type="spellEnd"/>
      <w:r w:rsidRPr="005C19E0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>: 628,</w:t>
      </w:r>
    </w:p>
    <w:p w14:paraId="4C728B7A" w14:textId="77777777" w:rsidR="005C19E0" w:rsidRPr="005C19E0" w:rsidRDefault="005C19E0" w:rsidP="005C1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</w:pPr>
      <w:r w:rsidRPr="005C19E0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 xml:space="preserve">    brioche: 257,</w:t>
      </w:r>
    </w:p>
    <w:p w14:paraId="615DA368" w14:textId="77777777" w:rsidR="005C19E0" w:rsidRPr="005C19E0" w:rsidRDefault="005C19E0" w:rsidP="005C1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</w:pPr>
      <w:r w:rsidRPr="005C19E0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 xml:space="preserve">    pita: 342</w:t>
      </w:r>
    </w:p>
    <w:p w14:paraId="6052AFAF" w14:textId="77777777" w:rsidR="005C19E0" w:rsidRPr="005C19E0" w:rsidRDefault="005C19E0" w:rsidP="005C1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</w:pPr>
      <w:r w:rsidRPr="005C19E0">
        <w:rPr>
          <w:rFonts w:ascii="Consolas" w:eastAsia="Times New Roman" w:hAnsi="Consolas" w:cs="Courier New"/>
          <w:color w:val="24292E"/>
          <w:sz w:val="20"/>
          <w:szCs w:val="20"/>
          <w:lang w:eastAsia="es-CL"/>
        </w:rPr>
        <w:t>}</w:t>
      </w:r>
    </w:p>
    <w:p w14:paraId="0F9907D9" w14:textId="77777777" w:rsidR="002D6398" w:rsidRPr="005C19E0" w:rsidRDefault="005C19E0" w:rsidP="005C19E0"/>
    <w:sectPr w:rsidR="002D6398" w:rsidRPr="005C19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6E0ED6"/>
    <w:multiLevelType w:val="multilevel"/>
    <w:tmpl w:val="96CC8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B65706"/>
    <w:multiLevelType w:val="multilevel"/>
    <w:tmpl w:val="AAC6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B0598C"/>
    <w:multiLevelType w:val="multilevel"/>
    <w:tmpl w:val="1D1A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2B3778"/>
    <w:multiLevelType w:val="multilevel"/>
    <w:tmpl w:val="4A424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63"/>
    <w:rsid w:val="000148D4"/>
    <w:rsid w:val="005427C9"/>
    <w:rsid w:val="005C19E0"/>
    <w:rsid w:val="00667E51"/>
    <w:rsid w:val="008432C9"/>
    <w:rsid w:val="008E16E6"/>
    <w:rsid w:val="008F31C2"/>
    <w:rsid w:val="00CD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A0D1E"/>
  <w15:chartTrackingRefBased/>
  <w15:docId w15:val="{FCB77DBF-ACA1-4DBF-A1FE-3B1F3501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432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8432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48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32C9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8432C9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843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8432C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3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32C9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pl-en">
    <w:name w:val="pl-en"/>
    <w:basedOn w:val="Fuentedeprrafopredeter"/>
    <w:rsid w:val="008432C9"/>
  </w:style>
  <w:style w:type="character" w:customStyle="1" w:styleId="pl-kos">
    <w:name w:val="pl-kos"/>
    <w:basedOn w:val="Fuentedeprrafopredeter"/>
    <w:rsid w:val="008432C9"/>
  </w:style>
  <w:style w:type="character" w:customStyle="1" w:styleId="pl-s">
    <w:name w:val="pl-s"/>
    <w:basedOn w:val="Fuentedeprrafopredeter"/>
    <w:rsid w:val="008432C9"/>
  </w:style>
  <w:style w:type="character" w:customStyle="1" w:styleId="pl-c1">
    <w:name w:val="pl-c1"/>
    <w:basedOn w:val="Fuentedeprrafopredeter"/>
    <w:rsid w:val="008432C9"/>
  </w:style>
  <w:style w:type="character" w:customStyle="1" w:styleId="Ttulo3Car">
    <w:name w:val="Título 3 Car"/>
    <w:basedOn w:val="Fuentedeprrafopredeter"/>
    <w:link w:val="Ttulo3"/>
    <w:uiPriority w:val="9"/>
    <w:semiHidden/>
    <w:rsid w:val="000148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148D4"/>
    <w:rPr>
      <w:b/>
      <w:bCs/>
    </w:rPr>
  </w:style>
  <w:style w:type="character" w:styleId="nfasis">
    <w:name w:val="Emphasis"/>
    <w:basedOn w:val="Fuentedeprrafopredeter"/>
    <w:uiPriority w:val="20"/>
    <w:qFormat/>
    <w:rsid w:val="000148D4"/>
    <w:rPr>
      <w:i/>
      <w:iCs/>
    </w:rPr>
  </w:style>
  <w:style w:type="character" w:customStyle="1" w:styleId="pl-k">
    <w:name w:val="pl-k"/>
    <w:basedOn w:val="Fuentedeprrafopredeter"/>
    <w:rsid w:val="000148D4"/>
  </w:style>
  <w:style w:type="character" w:customStyle="1" w:styleId="pl-s1">
    <w:name w:val="pl-s1"/>
    <w:basedOn w:val="Fuentedeprrafopredeter"/>
    <w:rsid w:val="000148D4"/>
  </w:style>
  <w:style w:type="character" w:styleId="Hipervnculo">
    <w:name w:val="Hyperlink"/>
    <w:basedOn w:val="Fuentedeprrafopredeter"/>
    <w:uiPriority w:val="99"/>
    <w:semiHidden/>
    <w:unhideWhenUsed/>
    <w:rsid w:val="005C19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4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34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36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45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59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s/docs/Web/JavaScript/Referencia/Operadores/Destructuring_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Carus</dc:creator>
  <cp:keywords/>
  <dc:description/>
  <cp:lastModifiedBy>Cristian Carus</cp:lastModifiedBy>
  <cp:revision>6</cp:revision>
  <dcterms:created xsi:type="dcterms:W3CDTF">2021-01-16T14:03:00Z</dcterms:created>
  <dcterms:modified xsi:type="dcterms:W3CDTF">2021-02-08T16:15:00Z</dcterms:modified>
</cp:coreProperties>
</file>